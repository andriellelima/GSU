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GSU-Guia de Serviços Ufac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0.1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Andrielle de Lima Bezerra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Mickael Trombetta Labres</w:t>
      </w:r>
    </w:p>
    <w:p w:rsidR="00000000" w:rsidDel="00000000" w:rsidP="00000000" w:rsidRDefault="00000000" w:rsidRPr="00000000" w14:paraId="00000010">
      <w:pPr>
        <w:ind w:left="2160" w:firstLine="72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Sávyo Silva de Souza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6838" w:w="11906"/>
          <w:pgMar w:bottom="1134" w:top="1701" w:left="1701" w:right="1134" w:header="1134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04.0" w:type="dxa"/>
        <w:jc w:val="left"/>
        <w:tblInd w:w="108.0" w:type="pct"/>
        <w:tblLayout w:type="fixed"/>
        <w:tblLook w:val="0000"/>
      </w:tblPr>
      <w:tblGrid>
        <w:gridCol w:w="1276"/>
        <w:gridCol w:w="992"/>
        <w:gridCol w:w="4536"/>
        <w:gridCol w:w="2000"/>
        <w:tblGridChange w:id="0">
          <w:tblGrid>
            <w:gridCol w:w="1276"/>
            <w:gridCol w:w="992"/>
            <w:gridCol w:w="4536"/>
            <w:gridCol w:w="20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18/09/2019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Criação do documento dos Requisitos do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Andrielle,Mickael,Sávyo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Lines w:val="1"/>
              <w:spacing w:after="60" w:before="60" w:lineRule="auto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before="6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commentRangeStart w:id="1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Devido o tamanho do Campus da UFAC e levando em conta principalmente os novos ingressantes, surge a dificuldade de identificação dos setores, para soluções de problemas ou solicitação de determinado serviço, tornando-se prejudicial a pessoa se dirigir a determinado setor erroneamente.</w:t>
      </w:r>
    </w:p>
    <w:p w:rsidR="00000000" w:rsidDel="00000000" w:rsidP="00000000" w:rsidRDefault="00000000" w:rsidRPr="00000000" w14:paraId="00000057">
      <w:pPr>
        <w:spacing w:line="360" w:lineRule="auto"/>
        <w:ind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1134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as responsabilidades dos setores da UFAC , horário de atendimento, responsável pelo local e forma de contato de uma forma simples e intuitiva.</w:t>
      </w:r>
    </w:p>
    <w:p w:rsidR="00000000" w:rsidDel="00000000" w:rsidP="00000000" w:rsidRDefault="00000000" w:rsidRPr="00000000" w14:paraId="0000005A">
      <w:pPr>
        <w:spacing w:line="360" w:lineRule="auto"/>
        <w:ind w:firstLine="1134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commentRangeStart w:id="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1134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Baseado nas coletas de dados e análise das informações torna-se viável o desenvolvimento desse software, pois contribui positivamente com comunidade principalmente aos discentes da UFAC.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1134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pode ser implementado usando a tecnologia atual sendo viável do ponto de vista técnico, pois a equipe estará apta para o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1134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Torna-se viável do ponto de vista econômico, não sendo necessário gastos para o desenvolvimento com contratação de programadores, pois será feito de forma gratuito pelos alunos  e as ferramentas usadas serão de Software Livre.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obedecerá aspectos legais não infringindo nenhuma das leis federais, estaduais e municipais.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commentRangeStart w:id="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 software que visa diminuir a falta de informação sobre os serviços da UFAC, facilitando a  identificação dos setores que são responsáveis por solucionar possíveis  dúvidas e  problemas da Universidade, proporcionando a otimização da procura.</w:t>
      </w:r>
    </w:p>
    <w:p w:rsidR="00000000" w:rsidDel="00000000" w:rsidP="00000000" w:rsidRDefault="00000000" w:rsidRPr="00000000" w14:paraId="0000006C">
      <w:pPr>
        <w:ind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commentRangeStart w:id="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-5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Incapacidade de resolver o problema.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será possível resolver o problema o sistema apenas mostrará o possível setor responsável.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Gerai</w:t>
      </w:r>
      <w:commentRangeStart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-5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Auxiliar a identificação dos serviços da UFAC.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Facilitar a localização dos setores.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Diminuir a margem de erro em se deslocar para o setor 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Disponibilizará o contato por email e telefone do setor.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commentRangeStart w:id="6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7.0" w:type="dxa"/>
        <w:jc w:val="left"/>
        <w:tblInd w:w="-5.0" w:type="dxa"/>
        <w:tblLayout w:type="fixed"/>
        <w:tblLook w:val="0000"/>
      </w:tblPr>
      <w:tblGrid>
        <w:gridCol w:w="790"/>
        <w:gridCol w:w="3409"/>
        <w:gridCol w:w="5098"/>
        <w:tblGridChange w:id="0">
          <w:tblGrid>
            <w:gridCol w:w="790"/>
            <w:gridCol w:w="3409"/>
            <w:gridCol w:w="50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Obter os serviços dos setores.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Coletar e organizar as informações necessárias dos serviços realizados por setor.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commentRangeStart w:id="7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915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left"/>
        <w:tblInd w:w="-5.0" w:type="dxa"/>
        <w:tblLayout w:type="fixed"/>
        <w:tblLook w:val="0000"/>
      </w:tblPr>
      <w:tblGrid>
        <w:gridCol w:w="794"/>
        <w:gridCol w:w="2693"/>
        <w:gridCol w:w="5810"/>
        <w:tblGridChange w:id="0">
          <w:tblGrid>
            <w:gridCol w:w="794"/>
            <w:gridCol w:w="2693"/>
            <w:gridCol w:w="58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Necessita de identificar setor.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Inserir, editar e excluir os serviços disponíveis.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Deverá retornar as informações solicitada.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commentRangeStart w:id="8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7.0" w:type="dxa"/>
        <w:jc w:val="left"/>
        <w:tblInd w:w="-5.0" w:type="dxa"/>
        <w:tblLayout w:type="fixed"/>
        <w:tblLook w:val="0000"/>
      </w:tblPr>
      <w:tblGrid>
        <w:gridCol w:w="799"/>
        <w:gridCol w:w="3345"/>
        <w:gridCol w:w="3082"/>
        <w:gridCol w:w="2071"/>
        <w:tblGridChange w:id="0">
          <w:tblGrid>
            <w:gridCol w:w="799"/>
            <w:gridCol w:w="3345"/>
            <w:gridCol w:w="3082"/>
            <w:gridCol w:w="20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Setor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identificar setor responsável por prestar determinado serviço.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Serviços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Possibilidade de visualizar,incluir,editar e excluir serviços.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contato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fornecer email e telefone de contato caso exista.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horário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informar o horário de atendimento do setor.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informar responsável pelo setor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</w:t>
      </w:r>
      <w:commentRangeStart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15.0" w:type="dxa"/>
        <w:jc w:val="left"/>
        <w:tblInd w:w="-459.0" w:type="dxa"/>
        <w:tblLayout w:type="fixed"/>
        <w:tblLook w:val="0000"/>
      </w:tblPr>
      <w:tblGrid>
        <w:gridCol w:w="1017"/>
        <w:gridCol w:w="2588"/>
        <w:gridCol w:w="3055"/>
        <w:gridCol w:w="3055"/>
        <w:tblGridChange w:id="0">
          <w:tblGrid>
            <w:gridCol w:w="1017"/>
            <w:gridCol w:w="2588"/>
            <w:gridCol w:w="3055"/>
            <w:gridCol w:w="305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multiplataforma.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intuitivo e de fácil manuseio.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obedecer o tempo de resposta de até 1 minuto.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Eficiência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Requisitos de Hardwar</w:t>
      </w: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646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pacing w:line="360" w:lineRule="auto"/>
        <w:ind w:left="64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  <w:tab/>
        <w:tab/>
        <w:t xml:space="preserve">Sistema Operacional:Windows Vista ou Superior</w:t>
      </w:r>
      <w:r w:rsidDel="00000000" w:rsidR="00000000" w:rsidRPr="00000000">
        <w:rPr>
          <w:rFonts w:ascii="Arial" w:cs="Arial" w:eastAsia="Arial" w:hAnsi="Arial"/>
          <w:rtl w:val="0"/>
        </w:rPr>
        <w:t xml:space="preserve">,Linux, MAC OS,Android e IOS.</w:t>
      </w:r>
    </w:p>
    <w:p w:rsidR="00000000" w:rsidDel="00000000" w:rsidP="00000000" w:rsidRDefault="00000000" w:rsidRPr="00000000" w14:paraId="000000E7">
      <w:pPr>
        <w:widowControl w:val="1"/>
        <w:spacing w:line="360" w:lineRule="auto"/>
        <w:ind w:left="1366" w:hanging="64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Processador: Dual Core 1.2 Ghz</w:t>
      </w:r>
    </w:p>
    <w:p w:rsidR="00000000" w:rsidDel="00000000" w:rsidP="00000000" w:rsidRDefault="00000000" w:rsidRPr="00000000" w14:paraId="000000E8">
      <w:pPr>
        <w:widowControl w:val="1"/>
        <w:spacing w:line="360" w:lineRule="auto"/>
        <w:ind w:left="1366" w:hanging="64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Ram: 1 GB</w:t>
      </w:r>
    </w:p>
    <w:p w:rsidR="00000000" w:rsidDel="00000000" w:rsidP="00000000" w:rsidRDefault="00000000" w:rsidRPr="00000000" w14:paraId="000000E9">
      <w:pPr>
        <w:widowControl w:val="1"/>
        <w:spacing w:line="360" w:lineRule="auto"/>
        <w:ind w:left="1366" w:hanging="646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Internet: 200 Kbps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widowControl w:val="1"/>
        <w:spacing w:line="360" w:lineRule="auto"/>
        <w:ind w:left="1366" w:hanging="64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Navegador: Chrome, Mozilla, Safari e Opera.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72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numPr>
          <w:ilvl w:val="0"/>
          <w:numId w:val="3"/>
        </w:numPr>
        <w:spacing w:line="360" w:lineRule="auto"/>
        <w:ind w:left="1004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Operacional:Windows Vista ou Superior,Linux, MAC OS,Android e IOS.</w:t>
      </w:r>
    </w:p>
    <w:p w:rsidR="00000000" w:rsidDel="00000000" w:rsidP="00000000" w:rsidRDefault="00000000" w:rsidRPr="00000000" w14:paraId="000000EE">
      <w:pPr>
        <w:widowControl w:val="1"/>
        <w:numPr>
          <w:ilvl w:val="0"/>
          <w:numId w:val="3"/>
        </w:numPr>
        <w:spacing w:line="360" w:lineRule="auto"/>
        <w:ind w:left="1004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Processador: Quad Core 2.0 Ghz</w:t>
      </w:r>
    </w:p>
    <w:p w:rsidR="00000000" w:rsidDel="00000000" w:rsidP="00000000" w:rsidRDefault="00000000" w:rsidRPr="00000000" w14:paraId="000000EF">
      <w:pPr>
        <w:widowControl w:val="1"/>
        <w:numPr>
          <w:ilvl w:val="0"/>
          <w:numId w:val="3"/>
        </w:numPr>
        <w:spacing w:line="360" w:lineRule="auto"/>
        <w:ind w:left="1004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Ram: 4 GB</w:t>
      </w:r>
    </w:p>
    <w:p w:rsidR="00000000" w:rsidDel="00000000" w:rsidP="00000000" w:rsidRDefault="00000000" w:rsidRPr="00000000" w14:paraId="000000F0">
      <w:pPr>
        <w:widowControl w:val="1"/>
        <w:numPr>
          <w:ilvl w:val="0"/>
          <w:numId w:val="3"/>
        </w:numPr>
        <w:spacing w:line="360" w:lineRule="auto"/>
        <w:ind w:left="1004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Internet: 500 Kbps </w:t>
      </w:r>
    </w:p>
    <w:p w:rsidR="00000000" w:rsidDel="00000000" w:rsidP="00000000" w:rsidRDefault="00000000" w:rsidRPr="00000000" w14:paraId="000000F1">
      <w:pPr>
        <w:widowControl w:val="1"/>
        <w:numPr>
          <w:ilvl w:val="0"/>
          <w:numId w:val="3"/>
        </w:numPr>
        <w:spacing w:line="360" w:lineRule="auto"/>
        <w:ind w:left="1004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Navegador: Chrome, Mozilla, Safari e Opera.</w:t>
      </w:r>
    </w:p>
    <w:p w:rsidR="00000000" w:rsidDel="00000000" w:rsidP="00000000" w:rsidRDefault="00000000" w:rsidRPr="00000000" w14:paraId="000000F2">
      <w:pPr>
        <w:widowControl w:val="1"/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PyCharm  Community Edition-Open Source;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brModelo 3.2- Open Source;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SQLite-Open Source;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GitHub;</w:t>
      </w:r>
    </w:p>
    <w:p w:rsidR="00000000" w:rsidDel="00000000" w:rsidP="00000000" w:rsidRDefault="00000000" w:rsidRPr="00000000" w14:paraId="000000F8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type w:val="nextPage"/>
      <w:pgSz w:h="16838" w:w="11906"/>
      <w:pgMar w:bottom="1684" w:top="1684" w:left="1418" w:right="1418" w:header="1418" w:footer="1418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ministrador" w:id="3" w:date="2009-09-13T16:56:0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8" w:date="2009-09-13T17:03:0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1" w:date="2009-09-13T16:57:0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2" w:date="2009-09-13T17:08:00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  <w:comment w:author="Administrador" w:id="0" w:date="2009-09-13T16:54:0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Administrador" w:id="10" w:date="2009-09-13T17:17:00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os requisitos de hardware do sistema. Se em rede, deve-se citar o ferramental necessário. Mostra-se os requisitos mínimos e os recomendáveis para um melhor desempenho.</w:t>
      </w:r>
    </w:p>
  </w:comment>
  <w:comment w:author="Administrador" w:id="7" w:date="2009-09-13T17:02:00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  <w:comment w:author="Administrador" w:id="6" w:date="2009-09-13T17:01:0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  <w:comment w:author="Administrador" w:id="5" w:date="2009-09-13T17:01:0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9" w:date="2009-09-13T17:04:0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4" w:date="2009-09-13T17:00:0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3.xml"/><Relationship Id="rId15" Type="http://schemas.openxmlformats.org/officeDocument/2006/relationships/footer" Target="footer4.xml"/><Relationship Id="rId14" Type="http://schemas.openxmlformats.org/officeDocument/2006/relationships/header" Target="header5.xml"/><Relationship Id="rId17" Type="http://schemas.openxmlformats.org/officeDocument/2006/relationships/footer" Target="footer5.xml"/><Relationship Id="rId16" Type="http://schemas.openxmlformats.org/officeDocument/2006/relationships/footer" Target="footer6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